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CHAPTER 10</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will a program do if an exception is not caught?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terminate abnormally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section of a try-catch-final region is executed no matter what exceptions are thrown?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block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Error and the Exception classes are subclasses of which class?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Throwable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statement is used to begin an exception?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Throw</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5</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 out of 1 points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 can be used to find the exact line where an exception was thrown during execution.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call-stack trace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6</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used to indicate a block of statements that may throw an exception?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try block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7</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code block is used to specify how different exceptions should be handled?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catch block</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8</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exception is unchecked?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RuntimeException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9</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exception types must always be caught, unless they are contained in methods that throw them in the method header?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Checked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file streams should be explicitly closed to ensure that written data is properly saved?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output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CHAPTER 11</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Asymptotic complexity </w:t>
      </w:r>
      <w:ins w:author="Patricia Ibanez" w:id="0" w:date="2016-08-08T17:08:29Z">
        <w:r w:rsidDel="00000000" w:rsidR="00000000" w:rsidRPr="00000000">
          <w:rPr>
            <w:rtl w:val="0"/>
            <w:rPrChange w:author="Patricia Ibanez" w:id="1" w:date="2016-08-08T17:08:29Z">
              <w:rPr/>
            </w:rPrChange>
          </w:rPr>
          <w:t xml:space="preserve">describes</w:t>
        </w:r>
      </w:ins>
      <w:del w:author="Patricia Ibanez" w:id="0" w:date="2016-08-08T17:08:29Z">
        <w:r w:rsidDel="00000000" w:rsidR="00000000" w:rsidRPr="00000000">
          <w:rPr>
            <w:rtl w:val="0"/>
            <w:rPrChange w:author="Patricia Ibanez" w:id="1" w:date="2016-08-08T17:08:29Z">
              <w:rPr/>
            </w:rPrChange>
          </w:rPr>
          <w:delText xml:space="preserve">descibes</w:delText>
        </w:r>
      </w:del>
      <w:r w:rsidDel="00000000" w:rsidR="00000000" w:rsidRPr="00000000">
        <w:rPr>
          <w:rtl w:val="0"/>
        </w:rPr>
        <w:t xml:space="preserve"> the general behavior of an algorithm as: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 increases.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2</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the following code: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int i = 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while(i &lt; 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System.out.println("Hello world!");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i++;</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following options gives the Big-Oh of the above loop?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3</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the following code: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(int i = 0; i &lt; n; 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(int j = 0; j &lt; n; j++)</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System.out.println("Nested loops!");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following options gives the Big-Oh of the above loop?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w:t>
      </w:r>
      <w:ins w:author="Patricia Ibanez" w:id="2" w:date="2016-08-08T17:09:34Z">
        <w:r w:rsidDel="00000000" w:rsidR="00000000" w:rsidRPr="00000000">
          <w:rPr>
            <w:rtl w:val="0"/>
          </w:rPr>
          <w:t xml:space="preserve">^</w:t>
        </w:r>
      </w:ins>
      <w:r w:rsidDel="00000000" w:rsidR="00000000" w:rsidRPr="00000000">
        <w:rPr>
          <w:rtl w:val="0"/>
        </w:rPr>
        <w:t xml:space="preserve">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4</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the problem of preparing an order of drinks one at a time. Suppose making each drink takes 2 minutes and putting it in a cup takes an additional 1 minute, and we want to find out how long it will take to complete an order of 5 drinks. If the size of a problem is represented by n, what is the value of n in the given problem?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5</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following growth function is represented with Big-Oh notation, which of the given Big-Oh terms is correct for the following growth function?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f(n) = 15n3 + 30n2 + 5n + 60</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w:t>
      </w:r>
      <w:ins w:author="Patricia Ibanez" w:id="3" w:date="2016-08-08T17:11:35Z">
        <w:r w:rsidDel="00000000" w:rsidR="00000000" w:rsidRPr="00000000">
          <w:rPr>
            <w:rtl w:val="0"/>
          </w:rPr>
          <w:t xml:space="preserve">^</w:t>
        </w:r>
      </w:ins>
      <w:r w:rsidDel="00000000" w:rsidR="00000000" w:rsidRPr="00000000">
        <w:rPr>
          <w:rtl w:val="0"/>
        </w:rPr>
        <w:t xml:space="preserve">3)</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6</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following growth function, what is the dominant term?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f(n) = 15n3 + 30n2 + 5n + 60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15n</w:t>
      </w:r>
      <w:ins w:author="Patricia Ibanez" w:id="4" w:date="2016-08-08T17:11:46Z">
        <w:r w:rsidDel="00000000" w:rsidR="00000000" w:rsidRPr="00000000">
          <w:rPr>
            <w:rtl w:val="0"/>
          </w:rPr>
          <w:t xml:space="preserve">^</w:t>
        </w:r>
      </w:ins>
      <w:r w:rsidDel="00000000" w:rsidR="00000000" w:rsidRPr="00000000">
        <w:rPr>
          <w:rtl w:val="0"/>
        </w:rPr>
        <w:t xml:space="preserve">3</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7</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analysis of nested loops must take into account both the inner and outer loops.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8</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the efficiency of an algorithm usually expressed in terms of?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of CPU time by the algorithm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9</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order of an algorithm is found by?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eliminating constants and all but the dominant term in the algorithm's growth function.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10</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Big-Oh order of an algorithm provides _________ bound to the algorithm’s growth function.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upper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WEEK 4 SHORT ANSWER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about the following exception classes in the online Java API documentation and describe their purpose: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ArithmeticException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Thrown when an exceptional arithmetic condition has occurred. For example, an integer "divide by zero" throws an instance of this class. ArithmeticException objects may be constructed by the virtual machine as if suppression were disabled and/or the stack trace was not writable.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NullPointerException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Thrown when an application attempts to use null in a case where an object is required. These include: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Calling the instance method of a null object.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Accessing or modifying the field of a null object.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Taking the length of null as if it were an array.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Accessing or modifying the slots of null as if it were an array.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Throwing null as if it were a Throwable value.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Applications should throw instances of this class to indicate other illegal uses of the null object. NullPointerException objects may be constructed by the virtual machine as if suppression were disabled and/or the stack trace was not writable.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NumberFormatException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Thrown to indicate that the application has attempted to convert a string to one of the numeric types, but that the string does not have the appropriate format.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IndexOutOfBoundsException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Thrown to indicate that an index of some sort (such as to an array, to a string, or to a vector) is out of range.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Applications can subclass this class to indicate similar exceptions.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2</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the Big-Oh order of the following growth functions?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5n3 + 3n2 - 3</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2n2 + 5n + 17</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1000n + 30n2</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10n2 log 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O(n^3)</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O(n^2)</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O(n^2)</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O(n^2logn)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3</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Arrange the growth functions of the previous question in ascending order of efficiency for the fixed problem sizes n=10 and again for n = 1000000.</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f1(x) = 5n^3+3n^2-3</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f2(x) = 2n^2+5n+17</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f3(x) = 1000n+30n^2</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f4(x) = 10n^2log10(n)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n=10: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f2(10) = 267</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f1(10) = 5297</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f3(10) = 13000</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f4(10) ~= 3321.928</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n=1000000:</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f2(1000000) = 2.000005*10^12</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f3(1000000) = 3.0001*10^13</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f4(1000000) ~= 1.993*10^14</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f1(1000000) = 5.000003*10^18</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4</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Determine the growth function and order of the following code fragment: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(int i=0; i &lt; n; i++)</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for (int j=1; j &lt; n; j=j*2)</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System.out.println(i, j);</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tight upper bound would be O(n*log2(n)). Note that since O is an upper bound, any function that bounds n*log2(n) will also suffice, e.g.: n^2, n^3, 2^n, etc. Also note that since we are interested in asymptotics, the type of log being taken does not matter. (Log conversion between bases is a constant factor.)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CHAPTER 12</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stack data structure, the last element to be pushed on the stack is the ________ one to be removed.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stack, the last element to be put on a stack is the first one to be removed.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2</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text's ArrayStack implementation, what exception is thrown if the pop method is called on an empty stack?</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EmptyCollectionException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pop method is called on an empty stack, the EmptyCollectionException is thrown.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3</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a valid postfix expression?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5 - 3</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+ 5 is not a postfix expression, but it is an infix expression.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4</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is not the name of a typical stack operation?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dequeue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dequeue is an operation on queue and not on a stack.</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5</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Abstractions hide an object's internal data, and how it implements operations. These ideas are also part of?</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Encapsulation.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concept of Abstraction in OO programming. Abstraction hide (encapsulate) the object's data and the implementation of the operations.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6</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objects are abstractions in that they provide well-defined operations. These operations may be represented in?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interface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From the concept of Abstraction in OO programming. All objects are abstractions in that they provide well-defined operations (the interface)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7</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Stacks are a ________ type of Collection.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Linear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8</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images correctly represents a conceptual view of a stack?</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Stack conceptual view 1</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image (a) Stack conceptual view a represents the correct conceptual view of a stack. Stack has only top from where elements can be added (push) or removed (pop)</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9</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stack was used to record method as they are called in a program, then a push would representing calling a method, and a pop would represent a method completing.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10</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one of the following is an example of a complete javadoc style comment?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These are javadoc comments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CHAPTER 13</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Question 1</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Programming language support for references is important for implementing linked lists.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True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2</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linked list where each node contains both forward and backward references would be called a ________.</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doubly-linked list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3</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a class, called X, contains a variable of type X, we say that the class is ________.</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self-referential</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4</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the following figure that shows a linked stack:</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171825" cy="14859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718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sequence of code will result the stack as shown in figure above? Assume that a stack called myStack has already been initialized.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myStack.push(“A”);</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myStack.push(“B”);</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myStack.push(“C”);</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myStack.push(“D”);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5</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needed to store 25 names of students, and wanted to access them quickly, the best data structure would most likely be: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array.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6</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linked list implementation of a stack needs to store references to both the first and last element of the list.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7</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singly linked list described in the text, how many other Nodes can potentially be accessed (directly or indirectly) if you start from a single Node?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 or more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8</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were to compare the amount of memory needed to store an array of 100 integers and a linked list containing 100 integers, then: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list would require more memory than the array.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9</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were optimizing for performance, and wanted to access the 500th element of an array or list, then: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array would allow faster access than the list.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10</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were optimizing for performance and wanted to support potentially adding many new elements to a data structure, then: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list would allow faster addition of elements than the array.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WEEK 5 SHORT ANSWERS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 and contrast: data types, abstract data types and data structures. Include how they are related.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data type is meta-information about a value that defines how that piece of data behaves. Typically, data types define a whole class of values (e.g., integers, characters, etc.) that operate with the same behavior. An abstract data type is similar to the idea of a collection interface - it is a definition of a type in terms of its behavior. Abstract data types do not define how such behavior is implemented, they are instead a layer of abstraction between a programmer requiring certain behavior from data, and how that behavior is implemented. Data structures are (typically) concrete implementations of abstract data types.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2</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Trace an initially empty Stack (called S) through the following operations: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Stack S = new Stack();</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S.push(new Integer(4));</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S.push(new Integer(3));</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What is the content of the stack at this point?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Integer Y = S.pop();</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S.push(new Integer(7));</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S.push(new Integer(2));</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S.push(new Integer(5));</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S.push(new Integer(9));</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What is the content of the stack at this point?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Integer Y = S.pop();</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S.push(new Integer(3));</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S.push(new Integer(9));</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What is the content of the stack at this point?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(top) 3 4</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(top) 9 5 2 7 4</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(top) 9 3 5 2 7 4</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3</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you have a stack called S with the following contents, and trace the following operations: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(top)</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System.out.println(S.peek()); //a) What is printed?</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S.pop();</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System.out.println(S.peek()); //b) What is printed?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System.out.println(S.pop()); //c) What is printed?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System.out.println(S.peek()); //d) What is printed?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What are final the contents of the stack?</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Correct Answer:          </w:t>
        <w:tab/>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(top)  2 3 1</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4</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Explain how the undo operation in a word processor can be supported by the use of a stack. Give specific examples and comment on the contents of the stack after various actions are taken.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stack will store strings, and text will be represented as a traversal from the front to the top. As words (or letters; depends on required granularity) are entered, they are pushed onto a stack. When an undo operation is required, an item can be popped from the stack. This removes the most recent string and leaves the rest.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5</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figure below shows a two step process to insert a node at the front of a linked list. Assume that front is a reference to the first node of the list and node is a variable containing the new node. Step 1: Assign front as node's next node (node.setNext(front);). Step 2: Assign the new node to front (front = node;)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Explain what will happen if the steps are reversed.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514975" cy="20574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149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existing list would be replaced with node, which will contain a self-loop.</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6</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figure below shows a two step process for removing a node from a list while keeping a reference to it. Assume that front is a reference to the first node of the list and node is a variable that will record the removed node. Step 1: Assign the front variable to the node variable (node = front;). Step 2: Assign the second node in the list to the front variable (front = front.getNext();).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Explain what will happen if the steps are reversed.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11811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list would lose its first node correctly, however, the node variable would be a reference to the second node in the original list (the first node in the reduced list).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7</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Needs Grading</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the following code for creating and inserting a element into a list. Assume that front is a variable that represents a reference to the first node of a list.</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public void insert_number(T element)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LinearNode&lt;T&gt; temp = new LinearNode&lt;T&gt;(element);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//insert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  temp = front;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front.setNext(temp);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Answer the following questions: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Does this function correctly insert the node into the linked list? Explain. Hint: Try drawing a picture of the list.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Give the correct code for adding node at the head of the linked list.</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it will result in the current list being reduced to the first element with a self-loop. The new node will be lost. (The code will also crash if the existing list is empty).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public void insert_number(T element)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LinearNode&lt;T&gt; temp = new LinearNode&lt;T&gt;(element);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//insert (at head solution)</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temp.setNext(front);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front = temp;}</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8</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the following scenario: In a social media news feed, users are required to subscribe to the news feed before receiving any news or updates.   Users can only subscribe to each news feed only once up to five (5) different feeds.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your knowledge of linked structures and arrays, determine which of the two complex types you would use to implement the solution (1) for tracking the number of subscribers within a media company and (2) for tracking the number of news feed a subscriber can subscribe to.   Justify your answers.   (e.g., identify the advantages and disadvantage for inserting, deleting, and searching through different complex types.)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tracking the subscribers, a listed link is a good choice. The key is to allow fast insertion and deletion. We can expect that there may be a high number of subscribers. The issue is that the total number will fluctuate as service subscribers come and go. If we used an array, we would have to spend a lot of time resizing it and copying the memory allocated to entries. Using a linked list means we can adjust the subscribers without having to reallocate all the other subscribers.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tracking the news feeds, an array is a good choice. In general, arrays are simply fast. They allocate at one time and the only computation need to access it is an index pointer addition. It is also lighter weight since the data structure it stores does not need to have pointers for a 'next' linked list node. The limitation of arrays is that we cannot increase its size without building an entirely new array. However, in this case we know that the user can only subscribe to five (5) feeds – creating an array of that size is sufficient to hold the feed without any size issues.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CHAPTER 14</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an array-based implementation of a queue that always stores the front of the queue at index 0 in the array, what would be the time complexity (Big-Oh) of the dequeue operation. (Assume the array isn't circular.)</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requires a linear amount of time to shift all elements of the queue down an index after a remove is applied. So the operation is O(n).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2</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queue is implemented using a circular array approach, the elements must all be shifted when the dequeue operation is called.</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circular array-based implementation of a queue eliminates the need to shift elements, so all queue operations can be achieved in constant time.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3</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out of 1 points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an ideal implementations of a stack and a queue, complexity of all operations is ______________________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O(1)</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good implementations of stacks and queues, all operations require a constant amount of time, that is O(1).</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4</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it possible for the front and rear references in a circular array implementation to be equal?</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 it can happen under two circumstances: when the queue is empty, and when the queue is full.</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5</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only way possible to implement a queue is using an array-based structure.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False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queue can be implemented using a linked structure or an array-based structure.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6</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image correctly represents a conceptual view of a queue?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drawing>
          <wp:inline distB="114300" distT="114300" distL="114300" distR="114300">
            <wp:extent cx="2905125" cy="16764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051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image (a) Queue conceptual view a represents the correct conceptual view of a Queue. Stack has a Rear from where elements can be added (enqueue) and a Front end from where an element can be removed (dequeue)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8</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methods removes an element from a queue?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dequeue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dequeue method removes an element from a queue.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9</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data structures would be most appropriate for simulating a waiting line?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Queue</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Simulations are often implemented using queues to represent waiting lines.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10</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out of 1 points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type of data structure a queue is?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FIFO</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queue is a FIFO (first in, first out) data structure, meaning that the first element that is put into the queue is the first element to be removed from the queue.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CHAPTER 18</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binary search, what property of the search pool is assumed?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search pool is ordered.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binary search, it is assumed that the search pool is ordered.</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2</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the process of finding a designated target element within a group of items?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Searching</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Searching is the process of finding a designated target element in a search pool.</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3</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process arranges a group of items into a defined order?</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Sorting</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4</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algorithm sorts a list of values by repetitively inserting a particular value into a subset of the list that has already been sorted?</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insertion sort</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Insertion sort works in the way described in the question.</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5</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algorithm sorts values by repeatedly comparing neighboring elements in the list and swapping their position if they are not in order relative to each other?</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bubble sort</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Bubble sort works in the way described in the question.</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6</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type of search looks through the search pool one element at a time?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linear</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linear search, the algorithm iterates through the pool one at a time in a linear manner.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7</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search is more efficient than a linear search?</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binary</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binary search is more efficient than a linear search, but it assumes that the search pool is ordered.</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8</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Which of the following algorithms has a time complexity of O(log n)?</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binary search</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Response Feedback:   </w:t>
        <w:tab/>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Binary search has a time complexity of O(log n).</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9</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Insertion sort is normally considered an O(n^2) algorithm. If the algorithm was run on an array that was already sorted, would the algorithm really need n^2 steps to complete?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If the array was sorted, then no elements would need to be moved.</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10</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Merge sort is normally considered an O(n log n) algorithm. If the algorithm was run on an array that was already sorted, would the algorithm really need n log n steps to complete?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 it will still require on the order of n log n operations. The order of the array does not have a significant impact on the number of the recursive calls or the execution of the while loops in merge.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WEEK 6 SHORT ANSWER</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1</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Needs Grading</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Trace a Queue (called Q) through the following operations:</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Queue Q = new Queue();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Q.enqueue(new Integer(4));</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Q.enqueue(new Integer(3));</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What is the content of the queue at this point?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Integer Y = Q.dequeue();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Q.enqueue(new Integer(7));</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Q.enqueue(new Integer(2));</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Q.enqueue(new Integer(5));</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Q.enqueue(new Integer(9));</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What is the content of the queue at this point?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Integer Y = Q.dequeue();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Q.enqueue(new Integer(3));</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Q.enqueue(new Integer(9));</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What is the content of the queue at this point?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4 (front)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5, 2, 7, 3 (front)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3, 9, 5, 2, 7 (front)</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2</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Needs Grading</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Assume you have a queue called Q with the following contents, and trace the following operations:</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(front) (back)</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4 8 2 3 1</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System.out.println(Q.first()); //a) What is printed?</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Integer Y = Q.dequeue();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System.out.println(Q.first()); //b) What is printed?</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Q.enqueue(new Integer (5));</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System.out.println(Q.dequeue()); //c) What is printed?</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System.out.println(Q.first()); //d) What is printed?</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 What are final the contents of the queue? (Indicate front and back.)</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1, 3, 2 (front)</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3</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 and constrast the enqueue method of the LinkedQueue class to the push method of the LinkedStack class from Chapter 13.</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Implementation-wise, they are virtually identical. Conceptually they are both adding an element to the end of a linear data structure. However, stacks and queues have different functionality (dequeue vs pop) that is defined with respective to enqueue/push (i.e. if operations happen on the same or different end of the linear data structure).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4</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Explain why the array implementation of a stack does not require elements to be shifted but the (non-circular) array implementation of a queue does.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stack elements are removed and added at the same position - neither operation has an impact on the other elements. In a queue, elements can be add and removed from different places. The plain array implementation of a queue, enables this by fixing the position of the first element of the queue at the start of the array. This allows new elements to be add at the end easily but requires that elements be shifted when a dequeue occurs.</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5</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 the linearSearch and binarySearch algorithms by searching for the numbers 8, 33, 84 in the array 4, 8, 12, 23, 54, 84, 89, 110. For both algorithms, list (in order) the elements of the array that the algorithm will check against target before finding the correct result. If an element cannot be found, note where the algorithm will stop.</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Linear:</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8 - 4, 8</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33 - 4, 8, 12, 23, 54, 84, 89, 110 (stop; not found)</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84 - 4, 8, 12, 23, 54, 84</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Binary (depends on rounding):</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8 - 23, 8</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33 - 23, 84, 54 (stop; not found)</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84 - 23, 84</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Question 6</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the following array: 97, 8, 7, 45, 133, 325, 9, 1, 563.</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Show a trace of execution for:</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Selection sort. The trace should include the initial state of the array, followed by the array's state after each swap is made.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Insertion sort. The trace should include the initial state of the array, followed by the array's state after each pass is made.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Bubble sort. The trace should include the initial state of the array, followed by the array's state after each pass is made.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Merge sort. Illustrate how the array is broken down, and then merged into an ordered state. The trace should follow the format shown in Figures 18.5 and 18.6.</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Correct Answer:           </w:t>
        <w:tab/>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Selection Sort:</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 97, 8, 7, 45, 133, 325, 9, 1, 563 (</w:t>
      </w:r>
      <w:r w:rsidDel="00000000" w:rsidR="00000000" w:rsidRPr="00000000">
        <w:rPr>
          <w:strike w:val="1"/>
          <w:rtl w:val="0"/>
          <w:rPrChange w:author="Jake Janas" w:id="5" w:date="2016-08-08T21:16:33Z">
            <w:rPr/>
          </w:rPrChange>
        </w:rPr>
        <w:t xml:space="preserve">final</w:t>
      </w:r>
      <w:ins w:author="Jake Janas" w:id="6" w:date="2016-08-08T21:16:54Z">
        <w:r w:rsidDel="00000000" w:rsidR="00000000" w:rsidRPr="00000000">
          <w:rPr>
            <w:strike w:val="1"/>
            <w:rtl w:val="0"/>
            <w:rPrChange w:author="Jake Janas" w:id="5" w:date="2016-08-08T21:16:33Z">
              <w:rPr/>
            </w:rPrChange>
          </w:rPr>
          <w:t xml:space="preserve"> initial</w:t>
        </w:r>
      </w:ins>
      <w:r w:rsidDel="00000000" w:rsidR="00000000" w:rsidRPr="00000000">
        <w:rPr>
          <w:rtl w:val="0"/>
        </w:rPr>
        <w:t xml:space="preserv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1| 8, 7, 45, 133, 325, 9, 97, 563</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1, 7| 8, 45, 133, 325, 9, 97, 563</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1, 7, 8| 45, 133, 325, 9, 97, 563</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1, 7, 8, 9| 133, 325, 45, 97, 563</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1, 7, 8, 9, 45| 325, 133, 97, 563</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1, 7, 8, 9, 45, 97| 133, 325, 563</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1, 7, 8, 9, 45, 97, 133| 325, 563</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1, 7, 8, 9, 45, 97, 133, 325| 563</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1, 7, 8, 9, 45, 97, 133, 325, 563|</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Insertion Sort: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 97, 8, 7, 45, 133, 325, 9, 1, 563 (inital)</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97| 8, 7, 45, 133, 325, 9, 1, 563</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8, 97| 7, 45, 133, 325, 9, 1, 563</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7, 8, 97| 45, 133, 325, 9, 1, 563</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7, 8, 45, 97| 133, 325, 9, 1, 563</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7, 8, 45, 97, 133| 325, 9, 1, 563</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7, 8, 45, 97, 133, 325| 9, 1, 563</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7, 8, 9, 45, 97, 133, 325| 1, 563</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1, 7, 8, 9, 45, 97, 133, 325| 563</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1, 7, 8, 9, 45, 97, 133, 325, 563|</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Bubble: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 97, 8, 7, 45, 133, 325, 9, 1, 563 (inital)</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8, 7, 45, 97, 133, 9, 1, 325, 563</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7, 8, 45, 97, 9, 1, 133, 325, 563</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7, 8, 45, 9, 1, 97, 133, 325, 563</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7, 8, 9, 1, 45, 97, 133, 325, 563</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7, 8, 1, 9, 45, 97, 133, 325, 563</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7, 1, 8, 9, 45, 97, 133, 325, 563</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1, 7, 8, 9, 45, 97, 133, 325, 563</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1, 7, 8, 9, 45, 97, 133, 325, 563</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Merge Sort: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 [97, 8, 7, 45, 133, 325, 9, 1, 563] (inital)</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[[97, 8, 7, 45, 133][325, 9, 1, 563]]</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[[[97, 8, 7][45, 133]][[325,9][1,563]]]</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[[[[97, 8][7]][[45][133]]][[[325][9]][[1][563]]]]</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[[[[[97][8]][7]][[45][133]]][[[325][9]][[1][563]]]]</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merging)</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[[[[8, 97][7]][45, 133]][[9, 325][1, 563]]]</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[[[7, 8, 97][45, 133]][[9, 325][1, 563]]]</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[[[7, 8, 97][45, 133]][1, 9, 325, 563]]</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[[7, 8, 45, 97, 133][1, 9, 325, 563]]</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[1, 7, 8, 9, 45, 97, 133, 325, 563]</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